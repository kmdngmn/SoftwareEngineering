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0.0" w:type="dxa"/>
        <w:tblBorders>
          <w:top w:color="000000" w:space="0" w:sz="18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1805.2"/>
        <w:gridCol w:w="1805.2"/>
        <w:gridCol w:w="1805.2"/>
        <w:gridCol w:w="1805.2"/>
        <w:gridCol w:w="1805.2"/>
        <w:tblGridChange w:id="0">
          <w:tblGrid>
            <w:gridCol w:w="1805.2"/>
            <w:gridCol w:w="1805.2"/>
            <w:gridCol w:w="1805.2"/>
            <w:gridCol w:w="1805.2"/>
            <w:gridCol w:w="1805.2"/>
          </w:tblGrid>
        </w:tblGridChange>
      </w:tblGrid>
      <w:tr>
        <w:trPr>
          <w:trHeight w:val="520" w:hRule="atLeast"/>
        </w:trPr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팀    명</w:t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0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일    시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dotted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회의장소</w:t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18" w:val="single"/>
            </w:tcBorders>
          </w:tcPr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참 석 자</w:t>
            </w:r>
          </w:p>
        </w:tc>
        <w:tc>
          <w:tcPr>
            <w:tcBorders>
              <w:top w:color="000000" w:space="0" w:sz="4" w:val="dotted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5"/>
            <w:tcBorders>
              <w:top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left="-10"/>
              <w:rPr>
                <w:b w:val="1"/>
              </w:rPr>
            </w:pPr>
            <w:r w:rsidDel="00000000" w:rsidR="00000000" w:rsidRPr="00000000">
              <w:rPr>
                <w:i w:val="1"/>
                <w:color w:val="4f81bd"/>
                <w:sz w:val="18"/>
                <w:szCs w:val="18"/>
                <w:rtl w:val="0"/>
              </w:rPr>
              <w:t xml:space="preserve">※ 계획 대비 진행 현황, 지난주 이슈 처리 현황, 스터디 진행 현황, 신규 이슈에 대해 작성해주시기 바랍니다.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ind w:left="252" w:hanging="288"/>
              <w:jc w:val="center"/>
              <w:rPr>
                <w:b w:val="1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회의 안건</w:t>
            </w:r>
          </w:p>
        </w:tc>
        <w:tc>
          <w:tcPr>
            <w:gridSpan w:val="3"/>
            <w:tcBorders>
              <w:top w:color="000000" w:space="0" w:sz="18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ind w:left="-1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회의 내용</w:t>
            </w:r>
          </w:p>
        </w:tc>
      </w:tr>
      <w:tr>
        <w:trPr>
          <w:trHeight w:val="2620" w:hRule="atLeast"/>
        </w:trPr>
        <w:tc>
          <w:tcPr>
            <w:gridSpan w:val="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계획 대비 진행 현황 </w:t>
              <w:br w:type="textWrapping"/>
            </w: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(* 팀별</w:t>
              <w:br w:type="textWrapping"/>
              <w:t xml:space="preserve"> 작성한 </w:t>
              <w:br w:type="textWrapping"/>
              <w:t xml:space="preserve">gantt chart </w:t>
              <w:br w:type="textWrapping"/>
              <w:t xml:space="preserve">기준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0" w:before="100" w:line="240" w:lineRule="auto"/>
              <w:ind w:left="-115" w:right="-259" w:firstLine="115"/>
              <w:jc w:val="left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4f81b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4f81b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[작성 예시]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요구사항 도출 및 Usecase 작성(계획 대비 달성 현황)</w:t>
            </w:r>
          </w:p>
          <w:bookmarkStart w:colFirst="0" w:colLast="0" w:name="30j0zll" w:id="1"/>
          <w:bookmarkEnd w:id="1"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로그인/회원가입 기능(완료)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OOO(지연)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OOO</w:t>
            </w:r>
          </w:p>
        </w:tc>
      </w:tr>
      <w:tr>
        <w:trPr>
          <w:trHeight w:val="2380" w:hRule="atLeast"/>
        </w:trPr>
        <w:tc>
          <w:tcPr>
            <w:gridSpan w:val="2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지난주</w:t>
              <w:br w:type="textWrapping"/>
              <w:t xml:space="preserve">이슈 처리 </w:t>
              <w:br w:type="textWrapping"/>
              <w:t xml:space="preserve">현황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ind w:left="-108"/>
              <w:jc w:val="left"/>
              <w:rPr>
                <w:b w:val="1"/>
                <w:color w:val="4f81b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f81bd"/>
                <w:sz w:val="18"/>
                <w:szCs w:val="18"/>
                <w:rtl w:val="0"/>
              </w:rPr>
              <w:t xml:space="preserve"> [작성 예시]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WBS 수정 (완료)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OOO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OOO</w:t>
            </w:r>
          </w:p>
        </w:tc>
      </w:tr>
      <w:tr>
        <w:trPr>
          <w:trHeight w:val="2520" w:hRule="atLeast"/>
        </w:trPr>
        <w:tc>
          <w:tcPr>
            <w:gridSpan w:val="2"/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신규 이슈</w:t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ind w:left="-108"/>
              <w:jc w:val="left"/>
              <w:rPr>
                <w:b w:val="1"/>
                <w:color w:val="4f81b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f81bd"/>
                <w:sz w:val="18"/>
                <w:szCs w:val="18"/>
                <w:rtl w:val="0"/>
              </w:rPr>
              <w:t xml:space="preserve"> [작성 예시]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요구사항 변경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로그인 gmail 연동 기능 추가 (박찬호, ’19.1/25 기한)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OOO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OOO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0.0" w:type="dxa"/>
        <w:tblBorders>
          <w:top w:color="000000" w:space="0" w:sz="18" w:val="single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18" w:val="single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i w:val="1"/>
                <w:color w:val="4f81bd"/>
                <w:sz w:val="18"/>
                <w:szCs w:val="18"/>
                <w:rtl w:val="0"/>
              </w:rPr>
              <w:t xml:space="preserve">※ 팀 내부 회의 일정에 대해 작성 바랍니다.※ 팀 내부 회의 일정 대해 작성 바랍니다.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향후 </w:t>
              <w:br w:type="textWrapping"/>
              <w:t xml:space="preserve">회의 일정</w:t>
            </w:r>
          </w:p>
        </w:tc>
        <w:tc>
          <w:tcPr>
            <w:tcBorders>
              <w:top w:color="000000" w:space="0" w:sz="18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35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f81bd"/>
                <w:sz w:val="18"/>
                <w:szCs w:val="18"/>
                <w:rtl w:val="0"/>
              </w:rPr>
              <w:t xml:space="preserve">[작성 예시]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내부 회의 일정 : ’19.1/25(금) 14:00, 상명대 그라찌에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OOO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tabs>
                <w:tab w:val="left" w:pos="352"/>
              </w:tabs>
              <w:rPr>
                <w:b w:val="1"/>
                <w:color w:val="4f81bd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4f81bd"/>
                <w:sz w:val="18"/>
                <w:szCs w:val="18"/>
                <w:rtl w:val="0"/>
              </w:rPr>
              <w:t xml:space="preserve">※ 팀 내부 회의 일정, 조교 회의 일정, 교수님 회의 일정에 대해 작성 바랍니다.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향후 </w:t>
              <w:br w:type="textWrapping"/>
              <w:t xml:space="preserve">회의 일정</w:t>
            </w:r>
          </w:p>
        </w:tc>
        <w:tc>
          <w:tcPr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pos="352"/>
              </w:tabs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4f81bd"/>
                <w:sz w:val="18"/>
                <w:szCs w:val="18"/>
                <w:rtl w:val="0"/>
              </w:rPr>
              <w:t xml:space="preserve">[작성 예시]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내부 회의 일정 : ’19.1/25(금) 14:00, 상명대 그라찌에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교수님 회의 일정 : ’19.2/15(금) 14:00, 미래백년관 104호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580"/>
        </w:tabs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ab/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1440" w:top="1701" w:left="1440" w:right="1440" w:header="851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HY울릉도B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ins w:author="이연재" w:id="0" w:date="2019-03-05T17:01:00Z"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057400" cy="228600"/>
            <wp:effectExtent b="0" l="0" r="0" t="0"/>
            <wp:docPr descr="logo" id="1" name="image1.png"/>
            <a:graphic>
              <a:graphicData uri="http://schemas.openxmlformats.org/drawingml/2006/picture">
                <pic:pic>
                  <pic:nvPicPr>
                    <pic:cNvPr descr="logo" id="0" name="image1.png"/>
                    <pic:cNvPicPr preferRelativeResize="0"/>
                  </pic:nvPicPr>
                  <pic:blipFill>
                    <a:blip r:embed="rId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ins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057400" cy="228600"/>
          <wp:effectExtent b="0" l="0" r="0" t="0"/>
          <wp:docPr descr="logo" id="2" name="image1.png"/>
          <a:graphic>
            <a:graphicData uri="http://schemas.openxmlformats.org/drawingml/2006/picture">
              <pic:pic>
                <pic:nvPicPr>
                  <pic:cNvPr descr="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57400" cy="22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2434"/>
      </w:tabs>
      <w:spacing w:after="200" w:before="0" w:line="276" w:lineRule="auto"/>
      <w:ind w:left="0" w:right="0" w:firstLine="0"/>
      <w:jc w:val="center"/>
      <w:rPr>
        <w:rFonts w:ascii="HY울릉도B" w:cs="HY울릉도B" w:eastAsia="HY울릉도B" w:hAnsi="HY울릉도B"/>
        <w:b w:val="1"/>
        <w:i w:val="0"/>
        <w:smallCaps w:val="0"/>
        <w:strike w:val="0"/>
        <w:color w:val="0070c0"/>
        <w:sz w:val="56"/>
        <w:szCs w:val="5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after="0" w:lineRule="auto"/>
      <w:jc w:val="center"/>
      <w:rPr>
        <w:rFonts w:ascii="Malgun Gothic" w:cs="Malgun Gothic" w:eastAsia="Malgun Gothic" w:hAnsi="Malgun Gothic"/>
        <w:b w:val="1"/>
        <w:smallCaps w:val="1"/>
        <w:sz w:val="144"/>
        <w:szCs w:val="144"/>
      </w:rPr>
    </w:pPr>
    <w:r w:rsidDel="00000000" w:rsidR="00000000" w:rsidRPr="00000000">
      <w:rPr>
        <w:rFonts w:ascii="Malgun Gothic" w:cs="Malgun Gothic" w:eastAsia="Malgun Gothic" w:hAnsi="Malgun Gothic"/>
        <w:b w:val="1"/>
        <w:smallCaps w:val="1"/>
        <w:color w:val="0070c0"/>
        <w:sz w:val="48"/>
        <w:szCs w:val="48"/>
        <w:rtl w:val="0"/>
      </w:rPr>
      <w:t xml:space="preserve">[</w:t>
    </w:r>
    <w:r w:rsidDel="00000000" w:rsidR="00000000" w:rsidRPr="00000000">
      <w:rPr>
        <w:rFonts w:ascii="Malgun Gothic" w:cs="Malgun Gothic" w:eastAsia="Malgun Gothic" w:hAnsi="Malgun Gothic"/>
        <w:b w:val="1"/>
        <w:smallCaps w:val="1"/>
        <w:color w:val="000000"/>
        <w:sz w:val="40"/>
        <w:szCs w:val="40"/>
        <w:rtl w:val="0"/>
      </w:rPr>
      <w:t xml:space="preserve"> </w:t>
    </w:r>
    <w:r w:rsidDel="00000000" w:rsidR="00000000" w:rsidRPr="00000000">
      <w:rPr>
        <w:rFonts w:ascii="Malgun Gothic" w:cs="Malgun Gothic" w:eastAsia="Malgun Gothic" w:hAnsi="Malgun Gothic"/>
        <w:b w:val="1"/>
        <w:smallCaps w:val="1"/>
        <w:color w:val="000000"/>
        <w:sz w:val="48"/>
        <w:szCs w:val="48"/>
        <w:rtl w:val="0"/>
      </w:rPr>
      <w:t xml:space="preserve">회 의 록</w:t>
    </w:r>
    <w:r w:rsidDel="00000000" w:rsidR="00000000" w:rsidRPr="00000000">
      <w:rPr>
        <w:rFonts w:ascii="Malgun Gothic" w:cs="Malgun Gothic" w:eastAsia="Malgun Gothic" w:hAnsi="Malgun Gothic"/>
        <w:b w:val="1"/>
        <w:smallCaps w:val="1"/>
        <w:color w:val="000000"/>
        <w:sz w:val="40"/>
        <w:szCs w:val="40"/>
        <w:rtl w:val="0"/>
      </w:rPr>
      <w:t xml:space="preserve"> </w:t>
    </w:r>
    <w:r w:rsidDel="00000000" w:rsidR="00000000" w:rsidRPr="00000000">
      <w:rPr>
        <w:rFonts w:ascii="Malgun Gothic" w:cs="Malgun Gothic" w:eastAsia="Malgun Gothic" w:hAnsi="Malgun Gothic"/>
        <w:b w:val="1"/>
        <w:smallCaps w:val="1"/>
        <w:color w:val="0070c0"/>
        <w:sz w:val="48"/>
        <w:szCs w:val="48"/>
        <w:rtl w:val="0"/>
      </w:rPr>
      <w:t xml:space="preserve">]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Roman"/>
      <w:lvlText w:val="%2."/>
      <w:lvlJc w:val="left"/>
      <w:pPr>
        <w:ind w:left="81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Roman"/>
      <w:lvlText w:val="%2."/>
      <w:lvlJc w:val="left"/>
      <w:pPr>
        <w:ind w:left="81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Roman"/>
      <w:lvlText w:val="%2."/>
      <w:lvlJc w:val="left"/>
      <w:pPr>
        <w:ind w:left="81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Malgun Gothic" w:cs="Malgun Gothic" w:eastAsia="Malgun Gothic" w:hAnsi="Malgun Gothic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Malgun Gothic" w:cs="Malgun Gothic" w:eastAsia="Malgun Gothic" w:hAnsi="Malgun Gothic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Malgun Gothic" w:cs="Malgun Gothic" w:eastAsia="Malgun Gothic" w:hAnsi="Malgun Gothic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Malgun Gothic" w:cs="Malgun Gothic" w:eastAsia="Malgun Gothic" w:hAnsi="Malgun Gothic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